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From: Database: Anand, server: 172.24.18.103:27017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NEW ORDER: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  <w:rPr>
          <w:ins w:id="0" w:date="2020-02-20T19:29:18Z" w:author="Todd Golub"/>
        </w:rPr>
      </w:pPr>
      <w:r>
        <w:rPr>
          <w:rtl w:val="0"/>
        </w:rPr>
        <w:t xml:space="preserve">  "type" : </w:t>
      </w:r>
      <w:ins w:id="1" w:date="2020-02-20T19:29:14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MENO",</w:t>
      </w:r>
    </w:p>
    <w:p>
      <w:pPr>
        <w:pStyle w:val="Body"/>
        <w:bidi w:val="0"/>
      </w:pPr>
      <w:ins w:id="2" w:date="2020-02-20T19:29:18Z" w:author="Todd Golub">
        <w:r>
          <w:rPr>
            <w:rtl w:val="0"/>
            <w:lang w:val="en-US"/>
          </w:rPr>
          <w:t xml:space="preserve">  </w:t>
        </w:r>
      </w:ins>
      <w:ins w:id="3" w:date="2020-02-20T19:29:18Z" w:author="Todd Golub">
        <w:r>
          <w:rPr>
            <w:rtl w:val="0"/>
          </w:rPr>
          <w:t>“</w:t>
        </w:r>
      </w:ins>
      <w:commentRangeStart w:id="4"/>
      <w:ins w:id="5" w:date="2020-02-20T19:29:18Z" w:author="Todd Golub">
        <w:r>
          <w:rPr>
            <w:rtl w:val="0"/>
            <w:lang w:val="en-US"/>
          </w:rPr>
          <w:t>actionType</w:t>
        </w:r>
      </w:ins>
      <w:commentRangeEnd w:id="4"/>
      <w:r>
        <w:commentReference w:id="4"/>
      </w:r>
      <w:ins w:id="6" w:date="2020-02-20T19:29:18Z" w:author="Todd Golub">
        <w:r>
          <w:rPr>
            <w:rtl w:val="0"/>
          </w:rPr>
          <w:t xml:space="preserve">” </w:t>
        </w:r>
      </w:ins>
      <w:ins w:id="7" w:date="2020-02-20T19:29:18Z" w:author="Todd Golub">
        <w:r>
          <w:rPr>
            <w:rtl w:val="0"/>
          </w:rPr>
          <w:t xml:space="preserve">: </w:t>
        </w:r>
      </w:ins>
      <w:ins w:id="8" w:date="2020-02-20T19:29:18Z" w:author="Todd Golub">
        <w:r>
          <w:rPr>
            <w:rtl w:val="0"/>
          </w:rPr>
          <w:t>“</w:t>
        </w:r>
      </w:ins>
      <w:ins w:id="9" w:date="2020-02-20T19:29:18Z" w:author="Todd Golub">
        <w:r>
          <w:rPr>
            <w:rtl w:val="0"/>
            <w:lang w:val="de-DE"/>
          </w:rPr>
          <w:t>NEW</w:t>
        </w:r>
      </w:ins>
      <w:ins w:id="10" w:date="2020-02-20T19:29:18Z" w:author="Todd Golub">
        <w:r>
          <w:rPr>
            <w:rtl w:val="0"/>
          </w:rPr>
          <w:t>”</w:t>
        </w:r>
      </w:ins>
      <w:ins w:id="11" w:date="2020-02-20T19:29:18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  <w:rPr>
          <w:ins w:id="12" w:date="2020-02-21T12:39:01Z" w:author="Todd Golub"/>
        </w:rPr>
      </w:pPr>
      <w:r>
        <w:rPr>
          <w:rtl w:val="0"/>
        </w:rPr>
        <w:t xml:space="preserve">  "firmROEID" : </w:t>
      </w:r>
      <w:ins w:id="13" w:date="2020-02-20T19:30:37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20200220-4",</w:t>
      </w:r>
    </w:p>
    <w:p>
      <w:pPr>
        <w:pStyle w:val="Body"/>
        <w:bidi w:val="0"/>
      </w:pPr>
      <w:ins w:id="14" w:date="2020-02-21T12:39:01Z" w:author="Todd Golub">
        <w:r>
          <w:rPr>
            <w:rtl w:val="0"/>
            <w:lang w:val="en-US"/>
          </w:rPr>
          <w:t xml:space="preserve">  “</w:t>
        </w:r>
      </w:ins>
      <w:ins w:id="15" w:date="2020-02-21T12:39:01Z" w:author="Todd Golub">
        <w:r>
          <w:rPr>
            <w:rtl w:val="0"/>
            <w:lang w:val="en-US"/>
          </w:rPr>
          <w:t>orderKeyDate</w:t>
        </w:r>
      </w:ins>
      <w:ins w:id="16" w:date="2020-02-21T12:39:01Z" w:author="Todd Golub">
        <w:r>
          <w:rPr>
            <w:rtl w:val="0"/>
            <w:lang w:val="en-US"/>
          </w:rPr>
          <w:t xml:space="preserve">” </w:t>
        </w:r>
      </w:ins>
      <w:ins w:id="17" w:date="2020-02-21T12:39:01Z" w:author="Todd Golub">
        <w:r>
          <w:rPr>
            <w:rtl w:val="0"/>
            <w:lang w:val="en-US"/>
          </w:rPr>
          <w:t xml:space="preserve">: </w:t>
        </w:r>
      </w:ins>
      <w:ins w:id="18" w:date="2020-02-21T12:39:01Z" w:author="Todd Golub">
        <w:r>
          <w:rPr>
            <w:rtl w:val="0"/>
            <w:lang w:val="en-US"/>
          </w:rPr>
          <w:t>“</w:t>
        </w:r>
      </w:ins>
      <w:ins w:id="19" w:date="2020-02-21T12:39:01Z" w:author="Todd Golub">
        <w:r>
          <w:rPr>
            <w:rtl w:val="0"/>
          </w:rPr>
          <w:t>20200220</w:t>
        </w:r>
      </w:ins>
      <w:ins w:id="20" w:date="2020-02-21T12:39:01Z" w:author="Todd Golub">
        <w:r>
          <w:rPr>
            <w:rtl w:val="0"/>
            <w:lang w:val="en-US"/>
          </w:rPr>
          <w:t>T</w:t>
        </w:r>
      </w:ins>
      <w:ins w:id="21" w:date="2020-02-21T12:39:01Z" w:author="Todd Golub">
        <w:r>
          <w:rPr>
            <w:rtl w:val="0"/>
          </w:rPr>
          <w:t>0</w:t>
        </w:r>
      </w:ins>
      <w:ins w:id="22" w:date="2020-02-21T12:39:01Z" w:author="Todd Golub">
        <w:r>
          <w:rPr>
            <w:rtl w:val="0"/>
            <w:lang w:val="en-US"/>
          </w:rPr>
          <w:t>00000</w:t>
        </w:r>
      </w:ins>
      <w:ins w:id="23" w:date="2020-02-21T12:39:01Z" w:author="Todd Golub">
        <w:r>
          <w:rPr>
            <w:rtl w:val="0"/>
          </w:rPr>
          <w:t>000"</w:t>
        </w:r>
      </w:ins>
      <w:ins w:id="24" w:date="2020-02-21T12:39:01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</w:pPr>
      <w:r>
        <w:rPr>
          <w:rtl w:val="0"/>
          <w:lang w:val="es-ES_tradnl"/>
        </w:rPr>
        <w:t xml:space="preserve">  "eventTimestamp" : "20200220</w:t>
      </w:r>
      <w:ins w:id="25" w:date="2020-02-21T12:39:14Z" w:author="Todd Golub">
        <w:r>
          <w:rPr>
            <w:rtl w:val="0"/>
            <w:lang w:val="en-US"/>
          </w:rPr>
          <w:t>T</w:t>
        </w:r>
      </w:ins>
      <w:r>
        <w:rPr>
          <w:rtl w:val="0"/>
        </w:rPr>
        <w:t>075207000",</w:t>
      </w:r>
    </w:p>
    <w:p>
      <w:pPr>
        <w:pStyle w:val="Body"/>
        <w:bidi w:val="0"/>
      </w:pPr>
      <w:r>
        <w:rPr>
          <w:rtl w:val="0"/>
        </w:rPr>
        <w:t xml:space="preserve">  "manualFlag" : false,</w:t>
      </w:r>
    </w:p>
    <w:p>
      <w:pPr>
        <w:pStyle w:val="Body"/>
        <w:bidi w:val="0"/>
      </w:pPr>
      <w:r>
        <w:rPr>
          <w:rtl w:val="0"/>
        </w:rPr>
        <w:t xml:space="preserve">  "electronicDupFlag" : false,</w:t>
      </w:r>
    </w:p>
    <w:p>
      <w:pPr>
        <w:pStyle w:val="Body"/>
        <w:bidi w:val="0"/>
      </w:pPr>
      <w:r>
        <w:rPr>
          <w:rtl w:val="0"/>
        </w:rPr>
        <w:t xml:space="preserve">  "symbol" : "WRLSW",</w:t>
      </w:r>
    </w:p>
    <w:p>
      <w:pPr>
        <w:pStyle w:val="Body"/>
        <w:bidi w:val="0"/>
      </w:pPr>
      <w:r>
        <w:rPr>
          <w:rtl w:val="0"/>
        </w:rPr>
        <w:t xml:space="preserve">  "orderID" : "20190211bV05563",</w:t>
      </w:r>
    </w:p>
    <w:p>
      <w:pPr>
        <w:pStyle w:val="Body"/>
        <w:bidi w:val="0"/>
      </w:pPr>
      <w:r>
        <w:rPr>
          <w:rtl w:val="0"/>
        </w:rPr>
        <w:t xml:space="preserve">  "side" : "Buy",</w:t>
      </w:r>
    </w:p>
    <w:p>
      <w:pPr>
        <w:pStyle w:val="Body"/>
        <w:bidi w:val="0"/>
      </w:pPr>
      <w:r>
        <w:rPr>
          <w:rtl w:val="0"/>
        </w:rPr>
        <w:t xml:space="preserve">  "price" : "0.250000",</w:t>
      </w:r>
    </w:p>
    <w:p>
      <w:pPr>
        <w:pStyle w:val="Body"/>
        <w:bidi w:val="0"/>
      </w:pPr>
      <w:r>
        <w:rPr>
          <w:rtl w:val="0"/>
          <w:lang w:val="pt-PT"/>
        </w:rPr>
        <w:t xml:space="preserve">  "quantity" : 50000,</w:t>
      </w:r>
    </w:p>
    <w:p>
      <w:pPr>
        <w:pStyle w:val="Body"/>
        <w:bidi w:val="0"/>
      </w:pPr>
      <w:r>
        <w:rPr>
          <w:rtl w:val="0"/>
        </w:rPr>
        <w:t xml:space="preserve">  "orderType" : "LMT",</w:t>
      </w:r>
    </w:p>
    <w:p>
      <w:pPr>
        <w:pStyle w:val="Body"/>
        <w:bidi w:val="0"/>
      </w:pPr>
      <w:r>
        <w:rPr>
          <w:rtl w:val="0"/>
        </w:rPr>
        <w:t xml:space="preserve">  "timeInForce" : "DAY</w:t>
      </w:r>
      <w:ins w:id="26" w:date="2020-02-21T12:36:14Z" w:author="Todd Golub">
        <w:r>
          <w:rPr>
            <w:rtl w:val="0"/>
            <w:lang w:val="en-US"/>
          </w:rPr>
          <w:t>=20200220</w:t>
        </w:r>
      </w:ins>
      <w:r>
        <w:rPr>
          <w:rtl w:val="0"/>
        </w:rPr>
        <w:t>",</w:t>
      </w:r>
    </w:p>
    <w:p>
      <w:pPr>
        <w:pStyle w:val="Body"/>
        <w:bidi w:val="0"/>
      </w:pPr>
      <w:r>
        <w:rPr>
          <w:rtl w:val="0"/>
        </w:rPr>
        <w:t xml:space="preserve">  "tradingSession" : "REG",</w:t>
      </w:r>
    </w:p>
    <w:p>
      <w:pPr>
        <w:pStyle w:val="Body"/>
        <w:bidi w:val="0"/>
      </w:pPr>
      <w:r>
        <w:rPr>
          <w:rtl w:val="0"/>
        </w:rPr>
        <w:t xml:space="preserve">  "custDspIntrFlag" : false,</w:t>
      </w:r>
    </w:p>
    <w:p>
      <w:pPr>
        <w:pStyle w:val="Body"/>
        <w:bidi w:val="0"/>
        <w:rPr>
          <w:ins w:id="27" w:date="2020-02-20T19:35:09Z" w:author="Todd Golub"/>
        </w:rPr>
      </w:pPr>
      <w:r>
        <w:rPr>
          <w:rtl w:val="0"/>
          <w:lang w:val="en-US"/>
        </w:rPr>
        <w:t xml:space="preserve">  "firmDesignatedID" : </w:t>
      </w:r>
      <w:ins w:id="28" w:date="2020-02-20T19:33:57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FDID",</w:t>
      </w:r>
    </w:p>
    <w:p>
      <w:pPr>
        <w:pStyle w:val="Body"/>
        <w:bidi w:val="0"/>
      </w:pPr>
      <w:ins w:id="29" w:date="2020-02-20T19:35:09Z" w:author="Todd Golub">
        <w:r>
          <w:rPr>
            <w:rtl w:val="0"/>
            <w:lang w:val="en-US"/>
          </w:rPr>
          <w:t xml:space="preserve">  “</w:t>
        </w:r>
      </w:ins>
      <w:ins w:id="30" w:date="2020-02-20T19:35:09Z" w:author="Todd Golub">
        <w:r>
          <w:rPr>
            <w:rtl w:val="0"/>
            <w:lang w:val="en-US"/>
          </w:rPr>
          <w:t>deptType</w:t>
        </w:r>
      </w:ins>
      <w:ins w:id="31" w:date="2020-02-20T19:35:09Z" w:author="Todd Golub">
        <w:r>
          <w:rPr>
            <w:rtl w:val="0"/>
            <w:lang w:val="en-US"/>
          </w:rPr>
          <w:t xml:space="preserve">” </w:t>
        </w:r>
      </w:ins>
      <w:ins w:id="32" w:date="2020-02-20T19:35:09Z" w:author="Todd Golub">
        <w:r>
          <w:rPr>
            <w:rtl w:val="0"/>
            <w:lang w:val="en-US"/>
          </w:rPr>
          <w:t xml:space="preserve">: </w:t>
        </w:r>
      </w:ins>
      <w:ins w:id="33" w:date="2020-02-20T19:35:09Z" w:author="Todd Golub">
        <w:r>
          <w:rPr>
            <w:rtl w:val="0"/>
            <w:lang w:val="en-US"/>
          </w:rPr>
          <w:t>“</w:t>
        </w:r>
      </w:ins>
      <w:ins w:id="34" w:date="2020-02-20T19:35:09Z" w:author="Todd Golub">
        <w:r>
          <w:rPr>
            <w:rtl w:val="0"/>
            <w:lang w:val="en-US"/>
          </w:rPr>
          <w:t>A</w:t>
        </w:r>
      </w:ins>
      <w:ins w:id="35" w:date="2020-02-20T19:35:09Z" w:author="Todd Golub">
        <w:r>
          <w:rPr>
            <w:rtl w:val="0"/>
            <w:lang w:val="en-US"/>
          </w:rPr>
          <w:t>”</w:t>
        </w:r>
      </w:ins>
    </w:p>
    <w:p>
      <w:pPr>
        <w:pStyle w:val="Body"/>
        <w:bidi w:val="0"/>
      </w:pPr>
      <w:r>
        <w:rPr>
          <w:rtl w:val="0"/>
          <w:lang w:val="en-US"/>
        </w:rPr>
        <w:t xml:space="preserve">  "accountHolderType" : "I",</w:t>
      </w:r>
    </w:p>
    <w:p>
      <w:pPr>
        <w:pStyle w:val="Body"/>
        <w:bidi w:val="0"/>
      </w:pPr>
      <w:r>
        <w:rPr>
          <w:rtl w:val="0"/>
        </w:rPr>
        <w:t xml:space="preserve">  "affiliateFlag" : false,</w:t>
      </w:r>
    </w:p>
    <w:p>
      <w:pPr>
        <w:pStyle w:val="Body"/>
        <w:bidi w:val="0"/>
      </w:pPr>
      <w:r>
        <w:rPr>
          <w:rtl w:val="0"/>
        </w:rPr>
        <w:t xml:space="preserve">  </w:t>
      </w:r>
      <w:commentRangeStart w:id="36"/>
      <w:r>
        <w:rPr>
          <w:strike w:val="1"/>
          <w:dstrike w:val="0"/>
          <w:rtl w:val="0"/>
        </w:rPr>
        <w:t>"infoBarrierID" : "",</w:t>
      </w:r>
      <w:commentRangeEnd w:id="36"/>
      <w:r>
        <w:commentReference w:id="36"/>
      </w:r>
    </w:p>
    <w:p>
      <w:pPr>
        <w:pStyle w:val="Body"/>
        <w:bidi w:val="0"/>
      </w:pPr>
      <w:r>
        <w:rPr>
          <w:rtl w:val="0"/>
        </w:rPr>
        <w:t xml:space="preserve">  </w:t>
      </w:r>
      <w:commentRangeStart w:id="37"/>
      <w:r>
        <w:rPr>
          <w:rtl w:val="0"/>
        </w:rPr>
        <w:t>"</w:t>
      </w:r>
      <w:r>
        <w:rPr>
          <w:strike w:val="1"/>
          <w:dstrike w:val="0"/>
          <w:rtl w:val="0"/>
          <w:lang w:val="en-US"/>
        </w:rPr>
        <w:t>aggregatedOrders" : "",</w:t>
      </w:r>
      <w:commentRangeEnd w:id="37"/>
      <w:r>
        <w:commentReference w:id="37"/>
      </w:r>
    </w:p>
    <w:p>
      <w:pPr>
        <w:pStyle w:val="Body"/>
        <w:bidi w:val="0"/>
      </w:pPr>
      <w:r>
        <w:rPr>
          <w:rtl w:val="0"/>
          <w:lang w:val="en-US"/>
        </w:rPr>
        <w:t xml:space="preserve">  "negotiatedTrade" : false,</w:t>
      </w:r>
    </w:p>
    <w:p>
      <w:pPr>
        <w:pStyle w:val="Body"/>
        <w:bidi w:val="0"/>
      </w:pPr>
      <w:r>
        <w:rPr>
          <w:rtl w:val="0"/>
        </w:rPr>
        <w:t xml:space="preserve">  "representativeInd" : "N",</w:t>
      </w:r>
    </w:p>
    <w:p>
      <w:pPr>
        <w:pStyle w:val="Body"/>
        <w:bidi w:val="0"/>
        <w:rPr>
          <w:strike w:val="1"/>
          <w:dstrike w:val="0"/>
        </w:rPr>
      </w:pPr>
      <w:r>
        <w:rPr>
          <w:rtl w:val="0"/>
        </w:rPr>
        <w:t xml:space="preserve"> </w:t>
      </w:r>
      <w:r>
        <w:rPr>
          <w:strike w:val="1"/>
          <w:dstrike w:val="0"/>
          <w:rtl w:val="0"/>
        </w:rPr>
        <w:t xml:space="preserve"> </w:t>
      </w:r>
      <w:commentRangeStart w:id="38"/>
      <w:r>
        <w:rPr>
          <w:strike w:val="1"/>
          <w:dstrike w:val="0"/>
          <w:rtl w:val="0"/>
        </w:rPr>
        <w:t>"seqNum" : "",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  <w:lang w:val="en-US"/>
        </w:rPr>
        <w:t xml:space="preserve">  "displayPrice" : 0,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  <w:lang w:val="en-US"/>
        </w:rPr>
        <w:t xml:space="preserve">  "workingPrice" : 0,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  <w:lang w:val="en-US"/>
        </w:rPr>
        <w:t xml:space="preserve">  "displayQty" : 0,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 xml:space="preserve">  "atsOrderType" : "",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 xml:space="preserve">  "nbbPrice" : 0,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 xml:space="preserve">  "nbbQty" : 0,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 xml:space="preserve">  "nboPrice" : 0,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 xml:space="preserve">  "nboQty" : 0,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 xml:space="preserve">  "nbboSource" : "NA",</w:t>
      </w: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 xml:space="preserve">  "nbboTimestamp" : ""</w:t>
      </w:r>
      <w:commentRangeEnd w:id="38"/>
      <w:r>
        <w:commentReference w:id="38"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FILL: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"report" : {</w:t>
      </w:r>
    </w:p>
    <w:p>
      <w:pPr>
        <w:pStyle w:val="Body"/>
        <w:bidi w:val="0"/>
        <w:rPr>
          <w:ins w:id="39" w:date="2020-02-20T20:10:54Z" w:author="Todd Golub"/>
        </w:rPr>
      </w:pPr>
      <w:r>
        <w:rPr>
          <w:rtl w:val="0"/>
        </w:rPr>
        <w:t xml:space="preserve">      "type" : </w:t>
      </w:r>
      <w:ins w:id="40" w:date="2020-02-20T19:40:31Z" w:author="Todd Golub">
        <w:r>
          <w:rPr>
            <w:rtl w:val="0"/>
            <w:lang w:val="en-US"/>
          </w:rPr>
          <w:t>“</w:t>
        </w:r>
      </w:ins>
      <w:r>
        <w:rPr>
          <w:rtl w:val="0"/>
          <w:lang w:val="en-US"/>
        </w:rPr>
        <w:t>MEOF</w:t>
      </w:r>
      <w:ins w:id="41" w:date="2020-02-20T19:40:35Z" w:author="Todd Golub">
        <w:r>
          <w:rPr>
            <w:rtl w:val="0"/>
            <w:lang w:val="en-US"/>
          </w:rPr>
          <w:t>”</w:t>
        </w:r>
      </w:ins>
      <w:r>
        <w:rPr>
          <w:rtl w:val="0"/>
        </w:rPr>
        <w:t>,</w:t>
      </w:r>
    </w:p>
    <w:p>
      <w:pPr>
        <w:pStyle w:val="Body"/>
        <w:bidi w:val="0"/>
      </w:pPr>
      <w:ins w:id="42" w:date="2020-02-20T20:10:54Z" w:author="Todd Golub">
        <w:r>
          <w:rPr>
            <w:rtl w:val="0"/>
            <w:lang w:val="en-US"/>
          </w:rPr>
          <w:t xml:space="preserve">      “</w:t>
        </w:r>
      </w:ins>
      <w:ins w:id="43" w:date="2020-02-20T20:10:54Z" w:author="Todd Golub">
        <w:r>
          <w:rPr>
            <w:rtl w:val="0"/>
            <w:lang w:val="en-US"/>
          </w:rPr>
          <w:t xml:space="preserve">actionType: : </w:t>
        </w:r>
      </w:ins>
      <w:ins w:id="44" w:date="2020-02-20T20:10:54Z" w:author="Todd Golub">
        <w:r>
          <w:rPr>
            <w:rtl w:val="0"/>
            <w:lang w:val="en-US"/>
          </w:rPr>
          <w:t>“</w:t>
        </w:r>
      </w:ins>
      <w:ins w:id="45" w:date="2020-02-20T20:10:54Z" w:author="Todd Golub">
        <w:r>
          <w:rPr>
            <w:rtl w:val="0"/>
            <w:lang w:val="en-US"/>
          </w:rPr>
          <w:t>NEW</w:t>
        </w:r>
      </w:ins>
      <w:ins w:id="46" w:date="2020-02-20T20:10:54Z" w:author="Todd Golub">
        <w:r>
          <w:rPr>
            <w:rtl w:val="0"/>
            <w:lang w:val="en-US"/>
          </w:rPr>
          <w:t>”</w:t>
        </w:r>
      </w:ins>
      <w:ins w:id="47" w:date="2020-02-20T20:10:54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</w:pPr>
      <w:r>
        <w:rPr>
          <w:rtl w:val="0"/>
        </w:rPr>
        <w:t xml:space="preserve">      "firmROEID" : "20200220-15",</w:t>
      </w:r>
    </w:p>
    <w:p>
      <w:pPr>
        <w:pStyle w:val="Body"/>
        <w:bidi w:val="0"/>
        <w:rPr>
          <w:ins w:id="48" w:date="2020-02-21T12:49:07Z" w:author="Todd Golub"/>
        </w:rPr>
      </w:pPr>
      <w:r>
        <w:rPr>
          <w:rtl w:val="0"/>
        </w:rPr>
        <w:t xml:space="preserve">      "eventTimestamp" : </w:t>
      </w:r>
      <w:ins w:id="49" w:date="2020-02-20T19:41:15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20200220</w:t>
      </w:r>
      <w:ins w:id="50" w:date="2020-02-21T12:49:02Z" w:author="Todd Golub">
        <w:r>
          <w:rPr>
            <w:rtl w:val="0"/>
            <w:lang w:val="en-US"/>
          </w:rPr>
          <w:t>T</w:t>
        </w:r>
      </w:ins>
      <w:r>
        <w:rPr>
          <w:rtl w:val="0"/>
        </w:rPr>
        <w:t>075247000",</w:t>
      </w:r>
    </w:p>
    <w:p>
      <w:pPr>
        <w:pStyle w:val="Body"/>
        <w:bidi w:val="0"/>
      </w:pPr>
      <w:ins w:id="51" w:date="2020-02-21T12:49:07Z" w:author="Todd Golub">
        <w:r>
          <w:rPr>
            <w:rtl w:val="0"/>
            <w:lang w:val="en-US"/>
          </w:rPr>
          <w:t xml:space="preserve">      “</w:t>
        </w:r>
      </w:ins>
      <w:ins w:id="52" w:date="2020-02-21T12:49:07Z" w:author="Todd Golub">
        <w:r>
          <w:rPr>
            <w:rtl w:val="0"/>
            <w:lang w:val="en-US"/>
          </w:rPr>
          <w:t>fillKeyDate</w:t>
        </w:r>
      </w:ins>
      <w:ins w:id="53" w:date="2020-02-21T12:49:07Z" w:author="Todd Golub">
        <w:r>
          <w:rPr>
            <w:rtl w:val="0"/>
            <w:lang w:val="en-US"/>
          </w:rPr>
          <w:t>”</w:t>
        </w:r>
      </w:ins>
      <w:ins w:id="54" w:date="2020-02-21T12:49:07Z" w:author="Todd Golub">
        <w:r>
          <w:rPr>
            <w:rtl w:val="0"/>
            <w:lang w:val="en-US"/>
          </w:rPr>
          <w:t xml:space="preserve">: </w:t>
        </w:r>
      </w:ins>
      <w:ins w:id="55" w:date="2020-02-21T12:49:07Z" w:author="Todd Golub">
        <w:r>
          <w:rPr>
            <w:rtl w:val="0"/>
            <w:lang w:val="en-US"/>
          </w:rPr>
          <w:t>“</w:t>
        </w:r>
      </w:ins>
      <w:ins w:id="56" w:date="2020-02-21T12:49:07Z" w:author="Todd Golub">
        <w:r>
          <w:rPr>
            <w:rtl w:val="0"/>
          </w:rPr>
          <w:t>20200220</w:t>
        </w:r>
      </w:ins>
      <w:ins w:id="57" w:date="2020-02-21T12:49:07Z" w:author="Todd Golub">
        <w:r>
          <w:rPr>
            <w:rtl w:val="0"/>
            <w:lang w:val="en-US"/>
          </w:rPr>
          <w:t>T</w:t>
        </w:r>
      </w:ins>
      <w:ins w:id="58" w:date="2020-02-21T12:49:07Z" w:author="Todd Golub">
        <w:r>
          <w:rPr>
            <w:rtl w:val="0"/>
          </w:rPr>
          <w:t>0</w:t>
        </w:r>
      </w:ins>
      <w:ins w:id="59" w:date="2020-02-21T12:49:07Z" w:author="Todd Golub">
        <w:r>
          <w:rPr>
            <w:rtl w:val="0"/>
            <w:lang w:val="en-US"/>
          </w:rPr>
          <w:t>00000</w:t>
        </w:r>
      </w:ins>
      <w:ins w:id="60" w:date="2020-02-21T12:49:07Z" w:author="Todd Golub">
        <w:r>
          <w:rPr>
            <w:rtl w:val="0"/>
          </w:rPr>
          <w:t>000</w:t>
        </w:r>
      </w:ins>
      <w:ins w:id="61" w:date="2020-02-21T12:49:07Z" w:author="Todd Golub">
        <w:r>
          <w:rPr>
            <w:rtl w:val="0"/>
            <w:lang w:val="en-US"/>
          </w:rPr>
          <w:t>”</w:t>
        </w:r>
      </w:ins>
      <w:ins w:id="62" w:date="2020-02-21T12:49:07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</w:pPr>
      <w:r>
        <w:rPr>
          <w:rtl w:val="0"/>
        </w:rPr>
        <w:t xml:space="preserve">      "manualFlag" : false,</w:t>
      </w:r>
    </w:p>
    <w:p>
      <w:pPr>
        <w:pStyle w:val="Body"/>
        <w:bidi w:val="0"/>
      </w:pPr>
      <w:r>
        <w:rPr>
          <w:rtl w:val="0"/>
        </w:rPr>
        <w:t xml:space="preserve">      "symbol" : "TGLS",</w:t>
      </w:r>
    </w:p>
    <w:p>
      <w:pPr>
        <w:pStyle w:val="Body"/>
        <w:bidi w:val="0"/>
        <w:rPr>
          <w:ins w:id="63" w:date="2020-02-21T12:55:41Z" w:author="Todd Golub"/>
        </w:rPr>
      </w:pPr>
      <w:r>
        <w:rPr>
          <w:rtl w:val="0"/>
        </w:rPr>
        <w:t xml:space="preserve">      "fulfillmentID" : </w:t>
      </w:r>
      <w:ins w:id="64" w:date="2020-02-20T19:42:33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1468738878",</w:t>
      </w:r>
    </w:p>
    <w:p>
      <w:pPr>
        <w:pStyle w:val="Body"/>
        <w:bidi w:val="0"/>
      </w:pPr>
      <w:ins w:id="65" w:date="2020-02-21T12:55:41Z" w:author="Todd Golub">
        <w:r>
          <w:rPr>
            <w:rtl w:val="0"/>
            <w:lang w:val="en-US"/>
          </w:rPr>
          <w:t xml:space="preserve">      “</w:t>
        </w:r>
      </w:ins>
      <w:ins w:id="66" w:date="2020-02-21T12:55:41Z" w:author="Todd Golub">
        <w:r>
          <w:rPr>
            <w:rtl w:val="0"/>
            <w:lang w:val="en-US"/>
          </w:rPr>
          <w:t>fulfillmentLinkType</w:t>
        </w:r>
      </w:ins>
      <w:ins w:id="67" w:date="2020-02-21T12:55:41Z" w:author="Todd Golub">
        <w:r>
          <w:rPr>
            <w:rtl w:val="0"/>
            <w:lang w:val="en-US"/>
          </w:rPr>
          <w:t xml:space="preserve">” </w:t>
        </w:r>
      </w:ins>
      <w:ins w:id="68" w:date="2020-02-21T12:55:41Z" w:author="Todd Golub">
        <w:r>
          <w:rPr>
            <w:rtl w:val="0"/>
            <w:lang w:val="en-US"/>
          </w:rPr>
          <w:t xml:space="preserve">: </w:t>
        </w:r>
      </w:ins>
      <w:ins w:id="69" w:date="2020-02-21T12:55:41Z" w:author="Todd Golub">
        <w:r>
          <w:rPr>
            <w:rtl w:val="0"/>
            <w:lang w:val="en-US"/>
          </w:rPr>
          <w:t>“</w:t>
        </w:r>
      </w:ins>
      <w:ins w:id="70" w:date="2020-02-21T12:55:41Z" w:author="Todd Golub">
        <w:r>
          <w:rPr>
            <w:rtl w:val="0"/>
            <w:lang w:val="en-US"/>
          </w:rPr>
          <w:t>YE</w:t>
        </w:r>
      </w:ins>
      <w:ins w:id="71" w:date="2020-02-21T12:55:41Z" w:author="Todd Golub">
        <w:r>
          <w:rPr>
            <w:rtl w:val="0"/>
            <w:lang w:val="en-US"/>
          </w:rPr>
          <w:t>”</w:t>
        </w:r>
      </w:ins>
      <w:ins w:id="72" w:date="2020-02-21T12:55:41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  <w:rPr>
          <w:ins w:id="73" w:date="2020-02-21T12:59:35Z" w:author="Todd Golub"/>
        </w:rPr>
      </w:pPr>
      <w:r>
        <w:rPr>
          <w:rtl w:val="0"/>
        </w:rPr>
        <w:t xml:space="preserve">     </w:t>
      </w:r>
      <w:del w:id="74" w:date="2020-02-20T19:47:45Z" w:author="Todd Golub">
        <w:r>
          <w:rPr>
            <w:rtl w:val="0"/>
          </w:rPr>
          <w:delText xml:space="preserve"> "fulfillmentLinkFlag" : "",</w:delText>
        </w:r>
      </w:del>
    </w:p>
    <w:p>
      <w:pPr>
        <w:pStyle w:val="Body"/>
        <w:bidi w:val="0"/>
      </w:pPr>
      <w:ins w:id="75" w:date="2020-02-21T12:59:35Z" w:author="Todd Golub">
        <w:r>
          <w:rPr>
            <w:rtl w:val="0"/>
            <w:lang w:val="en-US"/>
          </w:rPr>
          <w:t xml:space="preserve">      “</w:t>
        </w:r>
      </w:ins>
      <w:ins w:id="76" w:date="2020-02-21T12:59:35Z" w:author="Todd Golub">
        <w:r>
          <w:rPr>
            <w:rtl w:val="0"/>
            <w:lang w:val="en-US"/>
          </w:rPr>
          <w:t>cancelFlag</w:t>
        </w:r>
      </w:ins>
      <w:ins w:id="77" w:date="2020-02-21T12:59:35Z" w:author="Todd Golub">
        <w:r>
          <w:rPr>
            <w:rtl w:val="0"/>
            <w:lang w:val="en-US"/>
          </w:rPr>
          <w:t xml:space="preserve">” </w:t>
        </w:r>
      </w:ins>
      <w:ins w:id="78" w:date="2020-02-21T12:59:35Z" w:author="Todd Golub">
        <w:r>
          <w:rPr>
            <w:rtl w:val="0"/>
            <w:lang w:val="en-US"/>
          </w:rPr>
          <w:t xml:space="preserve">: </w:t>
        </w:r>
      </w:ins>
      <w:ins w:id="79" w:date="2020-02-21T12:59:35Z" w:author="Todd Golub">
        <w:r>
          <w:rPr>
            <w:rtl w:val="0"/>
            <w:lang w:val="en-US"/>
          </w:rPr>
          <w:t>“</w:t>
        </w:r>
      </w:ins>
      <w:ins w:id="80" w:date="2020-02-21T12:59:35Z" w:author="Todd Golub">
        <w:r>
          <w:rPr>
            <w:rtl w:val="0"/>
            <w:lang w:val="en-US"/>
          </w:rPr>
          <w:t>False</w:t>
        </w:r>
      </w:ins>
      <w:ins w:id="81" w:date="2020-02-21T12:59:35Z" w:author="Todd Golub">
        <w:r>
          <w:rPr>
            <w:rtl w:val="0"/>
            <w:lang w:val="en-US"/>
          </w:rPr>
          <w:t>”</w:t>
        </w:r>
      </w:ins>
    </w:p>
    <w:p>
      <w:pPr>
        <w:pStyle w:val="Body"/>
        <w:bidi w:val="0"/>
      </w:pPr>
      <w:r>
        <w:rPr>
          <w:rtl w:val="0"/>
        </w:rPr>
        <w:t xml:space="preserve">      "quantity" : "50",</w:t>
      </w:r>
    </w:p>
    <w:p>
      <w:pPr>
        <w:pStyle w:val="Body"/>
        <w:bidi w:val="0"/>
        <w:rPr>
          <w:ins w:id="82" w:date="2020-02-20T19:49:02Z" w:author="Todd Golub"/>
        </w:rPr>
      </w:pPr>
      <w:r>
        <w:rPr>
          <w:rtl w:val="0"/>
        </w:rPr>
        <w:t xml:space="preserve">      "price" : </w:t>
      </w:r>
      <w:ins w:id="83" w:date="2020-02-20T19:48:52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8.5000",</w:t>
      </w:r>
    </w:p>
    <w:p>
      <w:pPr>
        <w:pStyle w:val="Body"/>
        <w:bidi w:val="0"/>
      </w:pPr>
      <w:ins w:id="84" w:date="2020-02-20T19:49:02Z" w:author="Todd Golub">
        <w:r>
          <w:rPr>
            <w:rtl w:val="0"/>
            <w:lang w:val="en-US"/>
          </w:rPr>
          <w:t xml:space="preserve">      </w:t>
        </w:r>
      </w:ins>
      <w:ins w:id="85" w:date="2020-02-20T19:49:02Z" w:author="Todd Golub">
        <w:r>
          <w:rPr>
            <w:rtl w:val="0"/>
          </w:rPr>
          <w:t>"capacity" : "A"</w:t>
        </w:r>
      </w:ins>
    </w:p>
    <w:p>
      <w:pPr>
        <w:pStyle w:val="Body"/>
        <w:bidi w:val="0"/>
      </w:pPr>
      <w:r>
        <w:rPr>
          <w:rtl w:val="0"/>
        </w:rPr>
        <w:t xml:space="preserve">      "clientDetails" : {</w:t>
      </w:r>
    </w:p>
    <w:p>
      <w:pPr>
        <w:pStyle w:val="Body"/>
        <w:bidi w:val="0"/>
        <w:rPr>
          <w:ins w:id="86" w:date="2020-02-21T13:01:55Z" w:author="Todd Golub"/>
        </w:rPr>
      </w:pPr>
      <w:r>
        <w:rPr>
          <w:rtl w:val="0"/>
        </w:rPr>
        <w:t xml:space="preserve">          </w:t>
      </w:r>
      <w:commentRangeStart w:id="87"/>
      <w:ins w:id="88" w:date="2020-02-21T13:01:55Z" w:author="Todd Golub">
        <w:r>
          <w:rPr>
            <w:rtl w:val="0"/>
            <w:lang w:val="en-US"/>
          </w:rPr>
          <w:t>“</w:t>
        </w:r>
      </w:ins>
      <w:ins w:id="89" w:date="2020-02-21T13:01:55Z" w:author="Todd Golub">
        <w:r>
          <w:rPr>
            <w:rtl w:val="0"/>
            <w:lang w:val="en-US"/>
          </w:rPr>
          <w:t>orderKeyDate</w:t>
        </w:r>
      </w:ins>
      <w:ins w:id="90" w:date="2020-02-21T13:01:55Z" w:author="Todd Golub">
        <w:r>
          <w:rPr>
            <w:rtl w:val="0"/>
            <w:lang w:val="en-US"/>
          </w:rPr>
          <w:t xml:space="preserve">” </w:t>
        </w:r>
      </w:ins>
      <w:ins w:id="91" w:date="2020-02-21T13:01:55Z" w:author="Todd Golub">
        <w:r>
          <w:rPr>
            <w:rtl w:val="0"/>
            <w:lang w:val="en-US"/>
          </w:rPr>
          <w:t xml:space="preserve">: </w:t>
        </w:r>
      </w:ins>
      <w:ins w:id="92" w:date="2020-02-21T13:01:55Z" w:author="Todd Golub">
        <w:r>
          <w:rPr>
            <w:rtl w:val="0"/>
          </w:rPr>
          <w:t>“</w:t>
        </w:r>
      </w:ins>
      <w:ins w:id="93" w:date="2020-02-21T13:01:55Z" w:author="Todd Golub">
        <w:r>
          <w:rPr>
            <w:rtl w:val="0"/>
          </w:rPr>
          <w:t>20200220T000000000</w:t>
        </w:r>
      </w:ins>
      <w:ins w:id="94" w:date="2020-02-21T13:01:55Z" w:author="Todd Golub">
        <w:r>
          <w:rPr>
            <w:rtl w:val="0"/>
          </w:rPr>
          <w:t>”</w:t>
        </w:r>
      </w:ins>
      <w:ins w:id="95" w:date="2020-02-21T13:01:55Z" w:author="Todd Golub">
        <w:r>
          <w:rPr>
            <w:rtl w:val="0"/>
            <w:lang w:val="en-US"/>
          </w:rPr>
          <w:t xml:space="preserve"> </w:t>
        </w:r>
      </w:ins>
      <w:commentRangeEnd w:id="87"/>
      <w:r>
        <w:commentReference w:id="87"/>
      </w:r>
      <w:ins w:id="96" w:date="2020-02-21T13:01:55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  <w:rPr>
          <w:ins w:id="97" w:date="2020-02-21T13:07:56Z" w:author="Todd Golub"/>
        </w:rPr>
      </w:pPr>
      <w:ins w:id="98" w:date="2020-02-21T13:01:55Z" w:author="Todd Golub">
        <w:r>
          <w:rPr>
            <w:rtl w:val="0"/>
            <w:lang w:val="en-US"/>
          </w:rPr>
          <w:t xml:space="preserve">          </w:t>
        </w:r>
      </w:ins>
      <w:r>
        <w:rPr>
          <w:rtl w:val="0"/>
        </w:rPr>
        <w:t xml:space="preserve">"orderID" : </w:t>
      </w:r>
      <w:ins w:id="99" w:date="2020-02-21T13:05:08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20190211g038878",</w:t>
      </w:r>
    </w:p>
    <w:p>
      <w:pPr>
        <w:pStyle w:val="Body"/>
        <w:bidi w:val="0"/>
        <w:rPr>
          <w:ins w:id="100" w:date="2020-02-21T13:07:56Z" w:author="Todd Golub"/>
        </w:rPr>
      </w:pPr>
      <w:ins w:id="101" w:date="2020-02-21T13:07:56Z" w:author="Todd Golub">
        <w:r>
          <w:rPr>
            <w:rtl w:val="0"/>
            <w:lang w:val="en-US"/>
          </w:rPr>
          <w:t xml:space="preserve">          “</w:t>
        </w:r>
      </w:ins>
      <w:ins w:id="102" w:date="2020-02-21T13:07:56Z" w:author="Todd Golub">
        <w:r>
          <w:rPr>
            <w:rtl w:val="0"/>
            <w:lang w:val="en-US"/>
          </w:rPr>
          <w:t>firmDesignatedID</w:t>
        </w:r>
      </w:ins>
      <w:ins w:id="103" w:date="2020-02-21T13:07:56Z" w:author="Todd Golub">
        <w:r>
          <w:rPr>
            <w:rtl w:val="0"/>
            <w:lang w:val="en-US"/>
          </w:rPr>
          <w:t xml:space="preserve">” </w:t>
        </w:r>
      </w:ins>
      <w:ins w:id="104" w:date="2020-02-21T13:07:56Z" w:author="Todd Golub">
        <w:r>
          <w:rPr>
            <w:rtl w:val="0"/>
            <w:lang w:val="en-US"/>
          </w:rPr>
          <w:t xml:space="preserve">: </w:t>
        </w:r>
      </w:ins>
      <w:ins w:id="105" w:date="2020-02-21T13:07:56Z" w:author="Todd Golub">
        <w:r>
          <w:rPr>
            <w:rtl w:val="0"/>
            <w:lang w:val="en-US"/>
          </w:rPr>
          <w:t>“</w:t>
        </w:r>
      </w:ins>
      <w:ins w:id="106" w:date="2020-02-21T13:07:56Z" w:author="Todd Golub">
        <w:r>
          <w:rPr>
            <w:rtl w:val="0"/>
            <w:lang w:val="en-US"/>
          </w:rPr>
          <w:t>FDID</w:t>
        </w:r>
      </w:ins>
      <w:ins w:id="107" w:date="2020-02-21T13:07:56Z" w:author="Todd Golub">
        <w:r>
          <w:rPr>
            <w:rtl w:val="0"/>
            <w:lang w:val="en-US"/>
          </w:rPr>
          <w:t>”</w:t>
        </w:r>
      </w:ins>
    </w:p>
    <w:p>
      <w:pPr>
        <w:pStyle w:val="Body"/>
        <w:bidi w:val="0"/>
      </w:pPr>
      <w:ins w:id="108" w:date="2020-02-21T13:07:56Z" w:author="Todd Golub">
        <w:r>
          <w:rPr>
            <w:rtl w:val="0"/>
            <w:lang w:val="en-US"/>
          </w:rPr>
          <w:t xml:space="preserve">          “</w:t>
        </w:r>
      </w:ins>
      <w:ins w:id="109" w:date="2020-02-21T13:07:56Z" w:author="Todd Golub">
        <w:r>
          <w:rPr>
            <w:rtl w:val="0"/>
            <w:lang w:val="en-US"/>
          </w:rPr>
          <w:t>accountHolderType</w:t>
        </w:r>
      </w:ins>
      <w:ins w:id="110" w:date="2020-02-21T13:07:56Z" w:author="Todd Golub">
        <w:r>
          <w:rPr>
            <w:rtl w:val="0"/>
            <w:lang w:val="en-US"/>
          </w:rPr>
          <w:t xml:space="preserve">” </w:t>
        </w:r>
      </w:ins>
      <w:ins w:id="111" w:date="2020-02-21T13:07:56Z" w:author="Todd Golub">
        <w:r>
          <w:rPr>
            <w:rtl w:val="0"/>
            <w:lang w:val="en-US"/>
          </w:rPr>
          <w:t xml:space="preserve">: </w:t>
        </w:r>
      </w:ins>
      <w:ins w:id="112" w:date="2020-02-21T13:07:56Z" w:author="Todd Golub">
        <w:r>
          <w:rPr>
            <w:rtl w:val="0"/>
            <w:lang w:val="en-US"/>
          </w:rPr>
          <w:t>“</w:t>
        </w:r>
      </w:ins>
      <w:ins w:id="113" w:date="2020-02-21T13:07:56Z" w:author="Todd Golub">
        <w:r>
          <w:rPr>
            <w:rtl w:val="0"/>
            <w:lang w:val="en-US"/>
          </w:rPr>
          <w:t>I"</w:t>
        </w:r>
      </w:ins>
    </w:p>
    <w:p>
      <w:pPr>
        <w:pStyle w:val="Body"/>
        <w:bidi w:val="0"/>
      </w:pPr>
      <w:r>
        <w:rPr>
          <w:rtl w:val="0"/>
        </w:rPr>
        <w:t xml:space="preserve">        </w:t>
      </w:r>
      <w:del w:id="114" w:date="2020-02-20T19:54:21Z" w:author="Todd Golub">
        <w:r>
          <w:rPr>
            <w:rtl w:val="0"/>
          </w:rPr>
          <w:delText xml:space="preserve">  "sideIMID" : "MPID07",</w:delText>
        </w:r>
      </w:del>
    </w:p>
    <w:p>
      <w:pPr>
        <w:pStyle w:val="Body"/>
        <w:bidi w:val="0"/>
      </w:pPr>
      <w:r>
        <w:rPr>
          <w:rtl w:val="0"/>
        </w:rPr>
        <w:t xml:space="preserve">          "side" : "Sell",</w:t>
      </w:r>
    </w:p>
    <w:p>
      <w:pPr>
        <w:pStyle w:val="Body"/>
        <w:bidi w:val="0"/>
      </w:pPr>
      <w:r>
        <w:rPr>
          <w:rtl w:val="0"/>
        </w:rPr>
        <w:t xml:space="preserve">          "</w:t>
      </w:r>
      <w:del w:id="115" w:date="2020-02-20T19:53:09Z" w:author="Todd Golub">
        <w:r>
          <w:rPr>
            <w:rtl w:val="0"/>
            <w:lang w:val="en-US"/>
          </w:rPr>
          <w:delText>leavesQ</w:delText>
        </w:r>
      </w:del>
      <w:del w:id="116" w:date="2020-02-20T19:53:08Z" w:author="Todd Golub">
        <w:r>
          <w:rPr>
            <w:rtl w:val="0"/>
            <w:lang w:val="en-US"/>
          </w:rPr>
          <w:delText>ty</w:delText>
        </w:r>
      </w:del>
      <w:ins w:id="117" w:date="2020-02-20T19:53:15Z" w:author="Todd Golub">
        <w:r>
          <w:rPr>
            <w:rtl w:val="0"/>
            <w:lang w:val="en-US"/>
          </w:rPr>
          <w:t>quantity</w:t>
        </w:r>
      </w:ins>
      <w:r>
        <w:rPr>
          <w:rtl w:val="0"/>
        </w:rPr>
        <w:t>" : "450",</w:t>
      </w:r>
    </w:p>
    <w:p>
      <w:pPr>
        <w:pStyle w:val="Body"/>
        <w:bidi w:val="0"/>
        <w:rPr>
          <w:ins w:id="118" w:date="2020-02-21T13:18:23Z" w:author="Todd Golub"/>
        </w:rPr>
      </w:pPr>
      <w:r>
        <w:rPr>
          <w:rtl w:val="0"/>
        </w:rPr>
        <w:t xml:space="preserve">         </w:t>
      </w:r>
      <w:del w:id="119" w:date="2020-02-20T19:48:59Z" w:author="Todd Golub">
        <w:r>
          <w:rPr>
            <w:rtl w:val="0"/>
          </w:rPr>
          <w:delText xml:space="preserve"> "capacity" : "A"</w:delText>
        </w:r>
      </w:del>
    </w:p>
    <w:p>
      <w:pPr>
        <w:pStyle w:val="Body"/>
        <w:bidi w:val="0"/>
      </w:pPr>
      <w:ins w:id="120" w:date="2020-02-21T13:18:23Z" w:author="Todd Golub">
        <w:r>
          <w:rPr>
            <w:rtl w:val="0"/>
            <w:lang w:val="en-US"/>
          </w:rPr>
          <w:t xml:space="preserve">        </w:t>
        </w:r>
      </w:ins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CANCEL REPLACE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"report" : {</w:t>
      </w:r>
    </w:p>
    <w:p>
      <w:pPr>
        <w:pStyle w:val="Body"/>
        <w:bidi w:val="0"/>
        <w:rPr>
          <w:ins w:id="121" w:date="2020-02-20T19:56:35Z" w:author="Todd Golub"/>
        </w:rPr>
      </w:pPr>
      <w:r>
        <w:rPr>
          <w:rtl w:val="0"/>
        </w:rPr>
        <w:t xml:space="preserve">      "type" : </w:t>
      </w:r>
      <w:ins w:id="122" w:date="2020-02-20T19:56:21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MEOM",</w:t>
      </w:r>
    </w:p>
    <w:p>
      <w:pPr>
        <w:pStyle w:val="Body"/>
        <w:bidi w:val="0"/>
      </w:pPr>
      <w:ins w:id="123" w:date="2020-02-20T19:56:35Z" w:author="Todd Golub">
        <w:r>
          <w:rPr>
            <w:rtl w:val="0"/>
            <w:lang w:val="en-US"/>
          </w:rPr>
          <w:t xml:space="preserve">      “</w:t>
        </w:r>
      </w:ins>
      <w:ins w:id="124" w:date="2020-02-20T19:56:35Z" w:author="Todd Golub">
        <w:r>
          <w:rPr>
            <w:rtl w:val="0"/>
            <w:lang w:val="en-US"/>
          </w:rPr>
          <w:t>actionType</w:t>
        </w:r>
      </w:ins>
      <w:ins w:id="125" w:date="2020-02-20T19:56:35Z" w:author="Todd Golub">
        <w:r>
          <w:rPr>
            <w:rtl w:val="0"/>
            <w:lang w:val="en-US"/>
          </w:rPr>
          <w:t xml:space="preserve">” </w:t>
        </w:r>
      </w:ins>
      <w:ins w:id="126" w:date="2020-02-20T19:56:35Z" w:author="Todd Golub">
        <w:r>
          <w:rPr>
            <w:rtl w:val="0"/>
            <w:lang w:val="en-US"/>
          </w:rPr>
          <w:t xml:space="preserve">: </w:t>
        </w:r>
      </w:ins>
      <w:ins w:id="127" w:date="2020-02-20T19:56:35Z" w:author="Todd Golub">
        <w:r>
          <w:rPr>
            <w:rtl w:val="0"/>
            <w:lang w:val="en-US"/>
          </w:rPr>
          <w:t>“</w:t>
        </w:r>
      </w:ins>
      <w:ins w:id="128" w:date="2020-02-20T19:56:35Z" w:author="Todd Golub">
        <w:r>
          <w:rPr>
            <w:rtl w:val="0"/>
            <w:lang w:val="en-US"/>
          </w:rPr>
          <w:t>NEW</w:t>
        </w:r>
      </w:ins>
      <w:ins w:id="129" w:date="2020-02-20T19:56:35Z" w:author="Todd Golub">
        <w:r>
          <w:rPr>
            <w:rtl w:val="0"/>
            <w:lang w:val="en-US"/>
          </w:rPr>
          <w:t>”</w:t>
        </w:r>
      </w:ins>
    </w:p>
    <w:p>
      <w:pPr>
        <w:pStyle w:val="Body"/>
        <w:bidi w:val="0"/>
      </w:pPr>
      <w:r>
        <w:rPr>
          <w:rtl w:val="0"/>
        </w:rPr>
        <w:t xml:space="preserve">      "firmROEID" : "20200220-8",</w:t>
      </w:r>
    </w:p>
    <w:p>
      <w:pPr>
        <w:pStyle w:val="Body"/>
        <w:bidi w:val="0"/>
      </w:pPr>
      <w:r>
        <w:rPr>
          <w:rtl w:val="0"/>
        </w:rPr>
        <w:t xml:space="preserve">      "eventTimestamp" : "20200220</w:t>
      </w:r>
      <w:ins w:id="130" w:date="2020-02-21T13:19:18Z" w:author="Todd Golub">
        <w:r>
          <w:rPr>
            <w:rtl w:val="0"/>
            <w:lang w:val="en-US"/>
          </w:rPr>
          <w:t>T</w:t>
        </w:r>
      </w:ins>
      <w:r>
        <w:rPr>
          <w:rtl w:val="0"/>
        </w:rPr>
        <w:t>075223000",</w:t>
      </w:r>
    </w:p>
    <w:p>
      <w:pPr>
        <w:pStyle w:val="Body"/>
        <w:bidi w:val="0"/>
      </w:pPr>
      <w:r>
        <w:rPr>
          <w:rtl w:val="0"/>
        </w:rPr>
        <w:t xml:space="preserve">      "manualFlag" : false,</w:t>
      </w:r>
    </w:p>
    <w:p>
      <w:pPr>
        <w:pStyle w:val="Body"/>
        <w:bidi w:val="0"/>
      </w:pPr>
      <w:r>
        <w:rPr>
          <w:rtl w:val="0"/>
        </w:rPr>
        <w:t xml:space="preserve">      "electronicDupFlag" : false,</w:t>
      </w:r>
    </w:p>
    <w:p>
      <w:pPr>
        <w:pStyle w:val="Body"/>
        <w:bidi w:val="0"/>
        <w:rPr>
          <w:ins w:id="131" w:date="2020-02-21T13:19:22Z" w:author="Todd Golub"/>
        </w:rPr>
      </w:pPr>
      <w:r>
        <w:rPr>
          <w:rtl w:val="0"/>
        </w:rPr>
        <w:t xml:space="preserve">      "symbol" : </w:t>
      </w:r>
      <w:ins w:id="132" w:date="2020-02-20T19:57:08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WRLSW",</w:t>
      </w:r>
    </w:p>
    <w:p>
      <w:pPr>
        <w:pStyle w:val="Body"/>
        <w:bidi w:val="0"/>
      </w:pPr>
      <w:ins w:id="133" w:date="2020-02-21T13:19:22Z" w:author="Todd Golub">
        <w:r>
          <w:rPr>
            <w:rtl w:val="0"/>
            <w:lang w:val="en-US"/>
          </w:rPr>
          <w:t xml:space="preserve">      </w:t>
        </w:r>
      </w:ins>
      <w:commentRangeStart w:id="134"/>
      <w:ins w:id="135" w:date="2020-02-21T13:19:22Z" w:author="Todd Golub">
        <w:r>
          <w:rPr>
            <w:rtl w:val="0"/>
            <w:lang w:val="en-US"/>
          </w:rPr>
          <w:t>“</w:t>
        </w:r>
      </w:ins>
      <w:ins w:id="136" w:date="2020-02-21T13:19:22Z" w:author="Todd Golub">
        <w:r>
          <w:rPr>
            <w:rtl w:val="0"/>
            <w:lang w:val="en-US"/>
          </w:rPr>
          <w:t>orderKeyDate</w:t>
        </w:r>
      </w:ins>
      <w:ins w:id="137" w:date="2020-02-21T13:19:22Z" w:author="Todd Golub">
        <w:r>
          <w:rPr>
            <w:rtl w:val="0"/>
            <w:lang w:val="en-US"/>
          </w:rPr>
          <w:t xml:space="preserve">” </w:t>
        </w:r>
      </w:ins>
      <w:ins w:id="138" w:date="2020-02-21T13:19:22Z" w:author="Todd Golub">
        <w:r>
          <w:rPr>
            <w:rtl w:val="0"/>
            <w:lang w:val="en-US"/>
          </w:rPr>
          <w:t xml:space="preserve">: </w:t>
        </w:r>
      </w:ins>
      <w:ins w:id="139" w:date="2020-02-21T13:19:22Z" w:author="Todd Golub">
        <w:r>
          <w:rPr>
            <w:rtl w:val="0"/>
            <w:lang w:val="en-US"/>
          </w:rPr>
          <w:t>“</w:t>
        </w:r>
      </w:ins>
      <w:ins w:id="140" w:date="2020-02-21T13:19:22Z" w:author="Todd Golub">
        <w:r>
          <w:rPr>
            <w:rtl w:val="0"/>
          </w:rPr>
          <w:t>20200220</w:t>
        </w:r>
      </w:ins>
      <w:ins w:id="141" w:date="2020-02-21T13:19:22Z" w:author="Todd Golub">
        <w:r>
          <w:rPr>
            <w:rtl w:val="0"/>
            <w:lang w:val="en-US"/>
          </w:rPr>
          <w:t>T</w:t>
        </w:r>
      </w:ins>
      <w:ins w:id="142" w:date="2020-02-21T13:19:22Z" w:author="Todd Golub">
        <w:r>
          <w:rPr>
            <w:rtl w:val="0"/>
          </w:rPr>
          <w:t>0</w:t>
        </w:r>
      </w:ins>
      <w:ins w:id="143" w:date="2020-02-21T13:19:22Z" w:author="Todd Golub">
        <w:r>
          <w:rPr>
            <w:rtl w:val="0"/>
            <w:lang w:val="en-US"/>
          </w:rPr>
          <w:t>00000</w:t>
        </w:r>
      </w:ins>
      <w:ins w:id="144" w:date="2020-02-21T13:19:22Z" w:author="Todd Golub">
        <w:r>
          <w:rPr>
            <w:rtl w:val="0"/>
          </w:rPr>
          <w:t>00</w:t>
        </w:r>
      </w:ins>
      <w:ins w:id="145" w:date="2020-02-21T13:19:22Z" w:author="Todd Golub">
        <w:r>
          <w:rPr>
            <w:rtl w:val="0"/>
            <w:lang w:val="en-US"/>
          </w:rPr>
          <w:t>”</w:t>
        </w:r>
      </w:ins>
      <w:commentRangeEnd w:id="134"/>
      <w:r>
        <w:commentReference w:id="134"/>
      </w:r>
      <w:ins w:id="146" w:date="2020-02-21T13:19:22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</w:pPr>
      <w:r>
        <w:rPr>
          <w:rtl w:val="0"/>
        </w:rPr>
        <w:t xml:space="preserve">      "orderID" : "20190211g023176",</w:t>
      </w:r>
    </w:p>
    <w:p>
      <w:pPr>
        <w:pStyle w:val="Body"/>
        <w:bidi w:val="0"/>
        <w:rPr>
          <w:ins w:id="147" w:date="2020-02-21T13:24:16Z" w:author="Todd Golub"/>
        </w:rPr>
      </w:pPr>
      <w:r>
        <w:rPr>
          <w:rtl w:val="0"/>
        </w:rPr>
        <w:t xml:space="preserve">      "priorOrderID" : </w:t>
      </w:r>
      <w:ins w:id="148" w:date="2020-02-21T13:23:44Z" w:author="Todd Golub">
        <w:r>
          <w:rPr>
            <w:rtl w:val="0"/>
            <w:lang w:val="en-US"/>
          </w:rPr>
          <w:t>“</w:t>
        </w:r>
      </w:ins>
      <w:r>
        <w:rPr>
          <w:rtl w:val="0"/>
          <w:lang w:val="en-US"/>
        </w:rPr>
        <w:t>20190211g023021</w:t>
      </w:r>
      <w:ins w:id="149" w:date="2020-02-21T13:23:52Z" w:author="Todd Golub">
        <w:r>
          <w:rPr>
            <w:rtl w:val="0"/>
            <w:lang w:val="en-US"/>
          </w:rPr>
          <w:t>”</w:t>
        </w:r>
      </w:ins>
      <w:r>
        <w:rPr>
          <w:rtl w:val="0"/>
        </w:rPr>
        <w:t>,</w:t>
      </w:r>
    </w:p>
    <w:p>
      <w:pPr>
        <w:pStyle w:val="Body"/>
        <w:bidi w:val="0"/>
      </w:pPr>
      <w:ins w:id="150" w:date="2020-02-21T13:24:16Z" w:author="Todd Golub">
        <w:r>
          <w:rPr>
            <w:rtl w:val="0"/>
            <w:lang w:val="en-US"/>
          </w:rPr>
          <w:t xml:space="preserve">      “</w:t>
        </w:r>
      </w:ins>
      <w:ins w:id="151" w:date="2020-02-21T13:24:16Z" w:author="Todd Golub">
        <w:r>
          <w:rPr>
            <w:rtl w:val="0"/>
            <w:lang w:val="en-US"/>
          </w:rPr>
          <w:t>priorOrderKeyDate</w:t>
        </w:r>
      </w:ins>
      <w:ins w:id="152" w:date="2020-02-21T13:24:16Z" w:author="Todd Golub">
        <w:r>
          <w:rPr>
            <w:rtl w:val="0"/>
            <w:lang w:val="en-US"/>
          </w:rPr>
          <w:t xml:space="preserve">” </w:t>
        </w:r>
      </w:ins>
      <w:ins w:id="153" w:date="2020-02-21T13:24:16Z" w:author="Todd Golub">
        <w:r>
          <w:rPr>
            <w:rtl w:val="0"/>
            <w:lang w:val="en-US"/>
          </w:rPr>
          <w:t xml:space="preserve">: </w:t>
        </w:r>
      </w:ins>
      <w:ins w:id="154" w:date="2020-02-21T13:24:16Z" w:author="Todd Golub">
        <w:r>
          <w:rPr>
            <w:rtl w:val="0"/>
            <w:lang w:val="en-US"/>
          </w:rPr>
          <w:t>“</w:t>
        </w:r>
      </w:ins>
      <w:ins w:id="155" w:date="2020-02-21T13:24:16Z" w:author="Todd Golub">
        <w:r>
          <w:rPr>
            <w:rtl w:val="0"/>
          </w:rPr>
          <w:t>20200220T00000000</w:t>
        </w:r>
      </w:ins>
      <w:ins w:id="156" w:date="2020-02-21T13:24:16Z" w:author="Todd Golub">
        <w:r>
          <w:rPr>
            <w:rtl w:val="0"/>
            <w:lang w:val="en-US"/>
          </w:rPr>
          <w:t>”</w:t>
        </w:r>
      </w:ins>
    </w:p>
    <w:p>
      <w:pPr>
        <w:pStyle w:val="Body"/>
        <w:bidi w:val="0"/>
        <w:rPr>
          <w:del w:id="157" w:date="2020-02-21T13:29:09Z" w:author="Todd Golub"/>
        </w:rPr>
      </w:pPr>
      <w:r>
        <w:rPr>
          <w:rtl w:val="0"/>
        </w:rPr>
        <w:t xml:space="preserve">      </w:t>
      </w:r>
      <w:del w:id="158" w:date="2020-02-21T13:29:09Z" w:author="Todd Golub">
        <w:r>
          <w:rPr>
            <w:rtl w:val="0"/>
            <w:lang w:val="en-US"/>
          </w:rPr>
          <w:delText>"receiverIMID" : MPID07,</w:delText>
        </w:r>
      </w:del>
    </w:p>
    <w:p>
      <w:pPr>
        <w:pStyle w:val="Body"/>
        <w:bidi w:val="0"/>
        <w:rPr>
          <w:ins w:id="159" w:date="2020-02-20T20:13:58Z" w:author="Todd Golub"/>
        </w:rPr>
      </w:pPr>
      <w:del w:id="160" w:date="2020-02-21T13:29:09Z" w:author="Todd Golub">
        <w:r>
          <w:rPr>
            <w:rtl w:val="0"/>
          </w:rPr>
          <w:delText xml:space="preserve"> </w:delText>
        </w:r>
      </w:del>
      <w:r>
        <w:rPr>
          <w:rtl w:val="0"/>
        </w:rPr>
        <w:t xml:space="preserve">     "initiator" : </w:t>
      </w:r>
      <w:ins w:id="161" w:date="2020-02-20T20:13:43Z" w:author="Todd Golub">
        <w:r>
          <w:rPr>
            <w:rtl w:val="0"/>
            <w:lang w:val="en-US"/>
          </w:rPr>
          <w:t>“</w:t>
        </w:r>
      </w:ins>
      <w:r>
        <w:rPr>
          <w:rtl w:val="0"/>
          <w:lang w:val="en-US"/>
        </w:rPr>
        <w:t>Customer",</w:t>
      </w:r>
    </w:p>
    <w:p>
      <w:pPr>
        <w:pStyle w:val="Body"/>
        <w:bidi w:val="0"/>
      </w:pPr>
      <w:ins w:id="162" w:date="2020-02-20T20:13:58Z" w:author="Todd Golub">
        <w:r>
          <w:rPr>
            <w:rtl w:val="0"/>
            <w:lang w:val="en-US"/>
          </w:rPr>
          <w:t xml:space="preserve">      “</w:t>
        </w:r>
      </w:ins>
      <w:ins w:id="163" w:date="2020-02-20T20:13:58Z" w:author="Todd Golub">
        <w:r>
          <w:rPr>
            <w:rtl w:val="0"/>
            <w:lang w:val="en-US"/>
          </w:rPr>
          <w:t>side</w:t>
        </w:r>
      </w:ins>
      <w:ins w:id="164" w:date="2020-02-20T20:13:58Z" w:author="Todd Golub">
        <w:r>
          <w:rPr>
            <w:rtl w:val="0"/>
            <w:lang w:val="en-US"/>
          </w:rPr>
          <w:t xml:space="preserve">” </w:t>
        </w:r>
      </w:ins>
      <w:ins w:id="165" w:date="2020-02-20T20:13:58Z" w:author="Todd Golub">
        <w:r>
          <w:rPr>
            <w:rtl w:val="0"/>
            <w:lang w:val="en-US"/>
          </w:rPr>
          <w:t xml:space="preserve">: </w:t>
        </w:r>
      </w:ins>
      <w:ins w:id="166" w:date="2020-02-20T20:13:58Z" w:author="Todd Golub">
        <w:r>
          <w:rPr>
            <w:rtl w:val="0"/>
            <w:lang w:val="en-US"/>
          </w:rPr>
          <w:t>“</w:t>
        </w:r>
      </w:ins>
      <w:ins w:id="167" w:date="2020-02-20T20:13:58Z" w:author="Todd Golub">
        <w:r>
          <w:rPr>
            <w:rtl w:val="0"/>
            <w:lang w:val="en-US"/>
          </w:rPr>
          <w:t>Buy</w:t>
        </w:r>
      </w:ins>
      <w:ins w:id="168" w:date="2020-02-20T20:13:58Z" w:author="Todd Golub">
        <w:r>
          <w:rPr>
            <w:rtl w:val="0"/>
            <w:lang w:val="en-US"/>
          </w:rPr>
          <w:t>”</w:t>
        </w:r>
      </w:ins>
      <w:ins w:id="169" w:date="2020-02-20T20:13:58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</w:pPr>
      <w:r>
        <w:rPr>
          <w:rtl w:val="0"/>
        </w:rPr>
        <w:t xml:space="preserve">      "price" : "0.2500",</w:t>
      </w:r>
    </w:p>
    <w:p>
      <w:pPr>
        <w:pStyle w:val="Body"/>
        <w:bidi w:val="0"/>
      </w:pPr>
      <w:r>
        <w:rPr>
          <w:rtl w:val="0"/>
        </w:rPr>
        <w:t xml:space="preserve">      "quantity" : 50000,</w:t>
      </w:r>
    </w:p>
    <w:p>
      <w:pPr>
        <w:pStyle w:val="Body"/>
        <w:bidi w:val="0"/>
      </w:pPr>
      <w:r>
        <w:rPr>
          <w:rtl w:val="0"/>
        </w:rPr>
        <w:t xml:space="preserve">      "leavesQty" : 50000,</w:t>
      </w:r>
    </w:p>
    <w:p>
      <w:pPr>
        <w:pStyle w:val="Body"/>
        <w:bidi w:val="0"/>
      </w:pPr>
      <w:r>
        <w:rPr>
          <w:rtl w:val="0"/>
        </w:rPr>
        <w:t xml:space="preserve">      "orderType" : "LMT",</w:t>
      </w:r>
    </w:p>
    <w:p>
      <w:pPr>
        <w:pStyle w:val="Body"/>
        <w:bidi w:val="0"/>
      </w:pPr>
      <w:r>
        <w:rPr>
          <w:rtl w:val="0"/>
        </w:rPr>
        <w:t xml:space="preserve">      "timeInForce" : </w:t>
      </w:r>
      <w:ins w:id="170" w:date="2020-02-21T13:30:22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DAY</w:t>
      </w:r>
      <w:ins w:id="171" w:date="2020-02-21T13:30:30Z" w:author="Todd Golub">
        <w:r>
          <w:rPr>
            <w:rtl w:val="0"/>
            <w:lang w:val="en-US"/>
          </w:rPr>
          <w:t xml:space="preserve"> = </w:t>
        </w:r>
      </w:ins>
      <w:ins w:id="172" w:date="2020-02-21T13:30:30Z" w:author="Todd Golub">
        <w:r>
          <w:rPr>
            <w:rtl w:val="0"/>
          </w:rPr>
          <w:t>2020022</w:t>
        </w:r>
      </w:ins>
      <w:ins w:id="173" w:date="2020-02-21T13:30:30Z" w:author="Todd Golub">
        <w:r>
          <w:rPr>
            <w:rtl w:val="0"/>
            <w:lang w:val="en-US"/>
          </w:rPr>
          <w:t>0</w:t>
        </w:r>
      </w:ins>
      <w:r>
        <w:rPr>
          <w:rtl w:val="0"/>
        </w:rPr>
        <w:t>",</w:t>
      </w:r>
    </w:p>
    <w:p>
      <w:pPr>
        <w:pStyle w:val="Body"/>
        <w:bidi w:val="0"/>
      </w:pPr>
      <w:r>
        <w:rPr>
          <w:rtl w:val="0"/>
        </w:rPr>
        <w:t xml:space="preserve">      "tradingSession" : "REG",</w:t>
      </w:r>
    </w:p>
    <w:p>
      <w:pPr>
        <w:pStyle w:val="Body"/>
        <w:bidi w:val="0"/>
      </w:pPr>
      <w:r>
        <w:rPr>
          <w:rtl w:val="0"/>
        </w:rPr>
        <w:t xml:space="preserve">      "isoInd" : "NA",</w:t>
      </w:r>
    </w:p>
    <w:p>
      <w:pPr>
        <w:pStyle w:val="Body"/>
        <w:bidi w:val="0"/>
      </w:pPr>
      <w:r>
        <w:rPr>
          <w:rtl w:val="0"/>
        </w:rPr>
        <w:t xml:space="preserve">      "custDspIntrFlag" : false,</w:t>
      </w:r>
    </w:p>
    <w:p>
      <w:pPr>
        <w:pStyle w:val="Body"/>
        <w:bidi w:val="0"/>
      </w:pPr>
      <w:r>
        <w:rPr>
          <w:rtl w:val="0"/>
        </w:rPr>
        <w:t xml:space="preserve">     </w:t>
      </w:r>
      <w:del w:id="174" w:date="2020-02-20T20:14:49Z" w:author="Todd Golub">
        <w:r>
          <w:rPr>
            <w:rtl w:val="0"/>
          </w:rPr>
          <w:delText xml:space="preserve"> </w:delText>
        </w:r>
      </w:del>
      <w:commentRangeStart w:id="175"/>
      <w:del w:id="176" w:date="2020-02-20T20:14:49Z" w:author="Todd Golub">
        <w:r>
          <w:rPr>
            <w:rtl w:val="0"/>
          </w:rPr>
          <w:delText>"infoBarrierID" : "",</w:delText>
        </w:r>
      </w:del>
      <w:commentRangeEnd w:id="175"/>
      <w:r>
        <w:commentReference w:id="175"/>
      </w:r>
    </w:p>
    <w:p>
      <w:pPr>
        <w:pStyle w:val="Body"/>
        <w:bidi w:val="0"/>
      </w:pPr>
      <w:r>
        <w:rPr>
          <w:rtl w:val="0"/>
        </w:rPr>
        <w:t xml:space="preserve">     </w:t>
      </w:r>
      <w:del w:id="177" w:date="2020-02-21T13:32:24Z" w:author="Todd Golub">
        <w:r>
          <w:rPr>
            <w:rtl w:val="0"/>
            <w:lang w:val="en-US"/>
          </w:rPr>
          <w:delText xml:space="preserve"> "aggregatedOrders" : "",</w:delText>
        </w:r>
      </w:del>
    </w:p>
    <w:p>
      <w:pPr>
        <w:pStyle w:val="Body"/>
        <w:bidi w:val="0"/>
      </w:pPr>
      <w:r>
        <w:rPr>
          <w:rtl w:val="0"/>
        </w:rPr>
        <w:t xml:space="preserve">      "representativeInd" : "N",</w:t>
      </w:r>
    </w:p>
    <w:p>
      <w:pPr>
        <w:pStyle w:val="Body"/>
        <w:bidi w:val="0"/>
        <w:rPr>
          <w:del w:id="178" w:date="2020-02-21T08:30:48Z" w:author="Todd Golub"/>
        </w:rPr>
      </w:pPr>
      <w:r>
        <w:rPr>
          <w:rtl w:val="0"/>
        </w:rPr>
        <w:t xml:space="preserve">    </w:t>
      </w:r>
      <w:del w:id="179" w:date="2020-02-21T08:30:48Z" w:author="Todd Golub">
        <w:r>
          <w:rPr>
            <w:rtl w:val="0"/>
          </w:rPr>
          <w:delText xml:space="preserve">  "seqNum" : "",</w:delText>
        </w:r>
      </w:del>
    </w:p>
    <w:p>
      <w:pPr>
        <w:pStyle w:val="Body"/>
        <w:bidi w:val="0"/>
        <w:rPr>
          <w:del w:id="180" w:date="2020-02-21T08:30:48Z" w:author="Todd Golub"/>
        </w:rPr>
      </w:pPr>
      <w:del w:id="181" w:date="2020-02-21T08:30:48Z" w:author="Todd Golub">
        <w:r>
          <w:rPr>
            <w:rtl w:val="0"/>
          </w:rPr>
          <w:delText xml:space="preserve">      "displayPrice" : 0,</w:delText>
        </w:r>
      </w:del>
    </w:p>
    <w:p>
      <w:pPr>
        <w:pStyle w:val="Body"/>
        <w:bidi w:val="0"/>
        <w:rPr>
          <w:del w:id="182" w:date="2020-02-21T08:30:48Z" w:author="Todd Golub"/>
        </w:rPr>
      </w:pPr>
      <w:del w:id="183" w:date="2020-02-21T08:30:48Z" w:author="Todd Golub">
        <w:r>
          <w:rPr>
            <w:rtl w:val="0"/>
          </w:rPr>
          <w:delText xml:space="preserve">      "workingPrice" : 0,</w:delText>
        </w:r>
      </w:del>
    </w:p>
    <w:p>
      <w:pPr>
        <w:pStyle w:val="Body"/>
        <w:bidi w:val="0"/>
        <w:rPr>
          <w:del w:id="184" w:date="2020-02-21T08:30:48Z" w:author="Todd Golub"/>
        </w:rPr>
      </w:pPr>
      <w:del w:id="185" w:date="2020-02-21T08:30:48Z" w:author="Todd Golub">
        <w:r>
          <w:rPr>
            <w:rtl w:val="0"/>
          </w:rPr>
          <w:delText xml:space="preserve">      "displayQty" : 0,</w:delText>
        </w:r>
      </w:del>
    </w:p>
    <w:p>
      <w:pPr>
        <w:pStyle w:val="Body"/>
        <w:bidi w:val="0"/>
        <w:rPr>
          <w:del w:id="186" w:date="2020-02-21T08:30:48Z" w:author="Todd Golub"/>
        </w:rPr>
      </w:pPr>
      <w:del w:id="187" w:date="2020-02-21T08:30:48Z" w:author="Todd Golub">
        <w:r>
          <w:rPr>
            <w:rtl w:val="0"/>
          </w:rPr>
          <w:delText xml:space="preserve">      "atsOrderType" : "",</w:delText>
        </w:r>
      </w:del>
    </w:p>
    <w:p>
      <w:pPr>
        <w:pStyle w:val="Body"/>
        <w:bidi w:val="0"/>
        <w:rPr>
          <w:del w:id="188" w:date="2020-02-21T08:30:48Z" w:author="Todd Golub"/>
        </w:rPr>
      </w:pPr>
      <w:del w:id="189" w:date="2020-02-21T08:30:48Z" w:author="Todd Golub">
        <w:r>
          <w:rPr>
            <w:rtl w:val="0"/>
          </w:rPr>
          <w:delText xml:space="preserve">      "nbbPrice" : 0,</w:delText>
        </w:r>
      </w:del>
    </w:p>
    <w:p>
      <w:pPr>
        <w:pStyle w:val="Body"/>
        <w:bidi w:val="0"/>
        <w:rPr>
          <w:del w:id="190" w:date="2020-02-21T08:30:48Z" w:author="Todd Golub"/>
        </w:rPr>
      </w:pPr>
      <w:del w:id="191" w:date="2020-02-21T08:30:48Z" w:author="Todd Golub">
        <w:r>
          <w:rPr>
            <w:rtl w:val="0"/>
          </w:rPr>
          <w:delText xml:space="preserve">      "nbbQty" : 0,</w:delText>
        </w:r>
      </w:del>
    </w:p>
    <w:p>
      <w:pPr>
        <w:pStyle w:val="Body"/>
        <w:bidi w:val="0"/>
        <w:rPr>
          <w:del w:id="192" w:date="2020-02-21T08:30:48Z" w:author="Todd Golub"/>
        </w:rPr>
      </w:pPr>
      <w:del w:id="193" w:date="2020-02-21T08:30:48Z" w:author="Todd Golub">
        <w:r>
          <w:rPr>
            <w:rtl w:val="0"/>
          </w:rPr>
          <w:delText xml:space="preserve">      "nboPrice" : 0,</w:delText>
        </w:r>
      </w:del>
    </w:p>
    <w:p>
      <w:pPr>
        <w:pStyle w:val="Body"/>
        <w:bidi w:val="0"/>
        <w:rPr>
          <w:del w:id="194" w:date="2020-02-21T08:30:48Z" w:author="Todd Golub"/>
        </w:rPr>
      </w:pPr>
      <w:del w:id="195" w:date="2020-02-21T08:30:48Z" w:author="Todd Golub">
        <w:r>
          <w:rPr>
            <w:rtl w:val="0"/>
          </w:rPr>
          <w:delText xml:space="preserve">      "</w:delText>
        </w:r>
      </w:del>
      <w:del w:id="196" w:date="2020-02-21T08:30:48Z" w:author="Todd Golub">
        <w:r>
          <w:rPr>
            <w:rtl w:val="0"/>
            <w:lang w:val="en-US"/>
          </w:rPr>
          <w:delText>nboQty" : 0,</w:delText>
        </w:r>
      </w:del>
    </w:p>
    <w:p>
      <w:pPr>
        <w:pStyle w:val="Body"/>
        <w:bidi w:val="0"/>
        <w:rPr>
          <w:del w:id="197" w:date="2020-02-21T08:30:48Z" w:author="Todd Golub"/>
        </w:rPr>
      </w:pPr>
      <w:del w:id="198" w:date="2020-02-21T08:30:48Z" w:author="Todd Golub">
        <w:r>
          <w:rPr>
            <w:rtl w:val="0"/>
          </w:rPr>
          <w:delText xml:space="preserve">      "nbboSource" : "NA",</w:delText>
        </w:r>
      </w:del>
    </w:p>
    <w:p>
      <w:pPr>
        <w:pStyle w:val="Body"/>
        <w:bidi w:val="0"/>
      </w:pPr>
      <w:del w:id="199" w:date="2020-02-21T08:30:48Z" w:author="Todd Golub">
        <w:r>
          <w:rPr>
            <w:rtl w:val="0"/>
          </w:rPr>
          <w:delText xml:space="preserve">      "nbboTimestamp" : ""</w:delText>
        </w:r>
      </w:del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de-DE"/>
        </w:rPr>
        <w:t>CANCEL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"report" : {</w:t>
      </w:r>
    </w:p>
    <w:p>
      <w:pPr>
        <w:pStyle w:val="Body"/>
        <w:bidi w:val="0"/>
        <w:rPr>
          <w:ins w:id="200" w:date="2020-02-20T20:17:01Z" w:author="Todd Golub"/>
        </w:rPr>
      </w:pPr>
      <w:r>
        <w:rPr>
          <w:rtl w:val="0"/>
        </w:rPr>
        <w:t xml:space="preserve">      "type" : </w:t>
      </w:r>
      <w:ins w:id="201" w:date="2020-02-20T20:16:35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MEOC",</w:t>
      </w:r>
    </w:p>
    <w:p>
      <w:pPr>
        <w:pStyle w:val="Body"/>
        <w:bidi w:val="0"/>
      </w:pPr>
      <w:ins w:id="202" w:date="2020-02-20T20:17:01Z" w:author="Todd Golub">
        <w:r>
          <w:rPr>
            <w:rtl w:val="0"/>
            <w:lang w:val="en-US"/>
          </w:rPr>
          <w:t xml:space="preserve">      “</w:t>
        </w:r>
      </w:ins>
      <w:ins w:id="203" w:date="2020-02-20T20:17:01Z" w:author="Todd Golub">
        <w:r>
          <w:rPr>
            <w:rtl w:val="0"/>
            <w:lang w:val="en-US"/>
          </w:rPr>
          <w:t>actionType</w:t>
        </w:r>
      </w:ins>
      <w:ins w:id="204" w:date="2020-02-20T20:17:01Z" w:author="Todd Golub">
        <w:r>
          <w:rPr>
            <w:rtl w:val="0"/>
            <w:lang w:val="en-US"/>
          </w:rPr>
          <w:t xml:space="preserve">” </w:t>
        </w:r>
      </w:ins>
      <w:ins w:id="205" w:date="2020-02-20T20:17:01Z" w:author="Todd Golub">
        <w:r>
          <w:rPr>
            <w:rtl w:val="0"/>
            <w:lang w:val="en-US"/>
          </w:rPr>
          <w:t xml:space="preserve">: </w:t>
        </w:r>
      </w:ins>
      <w:ins w:id="206" w:date="2020-02-20T20:17:01Z" w:author="Todd Golub">
        <w:r>
          <w:rPr>
            <w:rtl w:val="0"/>
            <w:lang w:val="en-US"/>
          </w:rPr>
          <w:t>“</w:t>
        </w:r>
      </w:ins>
      <w:ins w:id="207" w:date="2020-02-20T20:17:01Z" w:author="Todd Golub">
        <w:r>
          <w:rPr>
            <w:rtl w:val="0"/>
            <w:lang w:val="en-US"/>
          </w:rPr>
          <w:t>New</w:t>
        </w:r>
      </w:ins>
      <w:ins w:id="208" w:date="2020-02-20T20:17:01Z" w:author="Todd Golub">
        <w:r>
          <w:rPr>
            <w:rtl w:val="0"/>
            <w:lang w:val="en-US"/>
          </w:rPr>
          <w:t>”</w:t>
        </w:r>
      </w:ins>
      <w:ins w:id="209" w:date="2020-02-20T20:17:01Z" w:author="Todd Golub">
        <w:r>
          <w:rPr>
            <w:rtl w:val="0"/>
            <w:lang w:val="en-US"/>
          </w:rPr>
          <w:t>,</w:t>
        </w:r>
      </w:ins>
    </w:p>
    <w:p>
      <w:pPr>
        <w:pStyle w:val="Body"/>
        <w:bidi w:val="0"/>
        <w:rPr>
          <w:ins w:id="210" w:date="2020-02-21T13:33:25Z" w:author="Todd Golub"/>
        </w:rPr>
      </w:pPr>
      <w:r>
        <w:rPr>
          <w:rtl w:val="0"/>
        </w:rPr>
        <w:t xml:space="preserve">      "firmROEID" : </w:t>
      </w:r>
      <w:ins w:id="211" w:date="2020-02-20T20:17:15Z" w:author="Todd Golub">
        <w:r>
          <w:rPr>
            <w:rtl w:val="0"/>
            <w:lang w:val="en-US"/>
          </w:rPr>
          <w:t>“</w:t>
        </w:r>
      </w:ins>
      <w:r>
        <w:rPr>
          <w:rtl w:val="0"/>
        </w:rPr>
        <w:t>20200220-22</w:t>
      </w:r>
      <w:ins w:id="212" w:date="2020-02-20T20:17:18Z" w:author="Todd Golub">
        <w:r>
          <w:rPr>
            <w:rtl w:val="0"/>
            <w:lang w:val="en-US"/>
          </w:rPr>
          <w:t>”</w:t>
        </w:r>
      </w:ins>
      <w:r>
        <w:rPr>
          <w:rtl w:val="0"/>
        </w:rPr>
        <w:t>,</w:t>
      </w:r>
    </w:p>
    <w:p>
      <w:pPr>
        <w:pStyle w:val="Body"/>
        <w:bidi w:val="0"/>
      </w:pPr>
      <w:ins w:id="213" w:date="2020-02-21T13:33:25Z" w:author="Todd Golub">
        <w:r>
          <w:rPr>
            <w:rtl w:val="0"/>
            <w:lang w:val="en-US"/>
          </w:rPr>
          <w:t xml:space="preserve">      “</w:t>
        </w:r>
      </w:ins>
      <w:ins w:id="214" w:date="2020-02-21T13:33:25Z" w:author="Todd Golub">
        <w:r>
          <w:rPr>
            <w:rtl w:val="0"/>
            <w:lang w:val="en-US"/>
          </w:rPr>
          <w:t>orderKeyDate</w:t>
        </w:r>
      </w:ins>
      <w:ins w:id="215" w:date="2020-02-21T13:33:25Z" w:author="Todd Golub">
        <w:r>
          <w:rPr>
            <w:rtl w:val="0"/>
            <w:lang w:val="en-US"/>
          </w:rPr>
          <w:t xml:space="preserve">” </w:t>
        </w:r>
      </w:ins>
      <w:ins w:id="216" w:date="2020-02-21T13:33:25Z" w:author="Todd Golub">
        <w:r>
          <w:rPr>
            <w:rtl w:val="0"/>
            <w:lang w:val="en-US"/>
          </w:rPr>
          <w:t xml:space="preserve">: </w:t>
        </w:r>
      </w:ins>
      <w:ins w:id="217" w:date="2020-02-21T13:33:25Z" w:author="Todd Golub">
        <w:r>
          <w:rPr>
            <w:rtl w:val="0"/>
            <w:lang w:val="en-US"/>
          </w:rPr>
          <w:t>“</w:t>
        </w:r>
      </w:ins>
      <w:ins w:id="218" w:date="2020-02-21T13:33:25Z" w:author="Todd Golub">
        <w:r>
          <w:rPr>
            <w:rtl w:val="0"/>
          </w:rPr>
          <w:t>20200220</w:t>
        </w:r>
      </w:ins>
      <w:ins w:id="219" w:date="2020-02-21T13:33:25Z" w:author="Todd Golub">
        <w:r>
          <w:rPr>
            <w:rtl w:val="0"/>
            <w:lang w:val="en-US"/>
          </w:rPr>
          <w:t>T</w:t>
        </w:r>
      </w:ins>
      <w:ins w:id="220" w:date="2020-02-21T13:33:25Z" w:author="Todd Golub">
        <w:r>
          <w:rPr>
            <w:rtl w:val="0"/>
          </w:rPr>
          <w:t>0</w:t>
        </w:r>
      </w:ins>
      <w:ins w:id="221" w:date="2020-02-21T13:33:25Z" w:author="Todd Golub">
        <w:r>
          <w:rPr>
            <w:rtl w:val="0"/>
            <w:lang w:val="en-US"/>
          </w:rPr>
          <w:t>00000</w:t>
        </w:r>
      </w:ins>
      <w:ins w:id="222" w:date="2020-02-21T13:33:25Z" w:author="Todd Golub">
        <w:r>
          <w:rPr>
            <w:rtl w:val="0"/>
          </w:rPr>
          <w:t>000",</w:t>
        </w:r>
      </w:ins>
    </w:p>
    <w:p>
      <w:pPr>
        <w:pStyle w:val="Body"/>
        <w:bidi w:val="0"/>
      </w:pPr>
      <w:r>
        <w:rPr>
          <w:rtl w:val="0"/>
        </w:rPr>
        <w:t xml:space="preserve">      "eventTimestamp" : "20200220</w:t>
      </w:r>
      <w:ins w:id="223" w:date="2020-02-21T13:33:33Z" w:author="Todd Golub">
        <w:r>
          <w:rPr>
            <w:rtl w:val="0"/>
            <w:lang w:val="en-US"/>
          </w:rPr>
          <w:t>T</w:t>
        </w:r>
      </w:ins>
      <w:r>
        <w:rPr>
          <w:rtl w:val="0"/>
        </w:rPr>
        <w:t>075315000",</w:t>
      </w:r>
    </w:p>
    <w:p>
      <w:pPr>
        <w:pStyle w:val="Body"/>
        <w:bidi w:val="0"/>
      </w:pPr>
      <w:r>
        <w:rPr>
          <w:rtl w:val="0"/>
        </w:rPr>
        <w:t xml:space="preserve">      "manualFlag" : false,</w:t>
      </w:r>
    </w:p>
    <w:p>
      <w:pPr>
        <w:pStyle w:val="Body"/>
        <w:bidi w:val="0"/>
      </w:pPr>
      <w:r>
        <w:rPr>
          <w:rtl w:val="0"/>
        </w:rPr>
        <w:t xml:space="preserve">      "symbol" : "MNCLU",</w:t>
      </w:r>
    </w:p>
    <w:p>
      <w:pPr>
        <w:pStyle w:val="Body"/>
        <w:bidi w:val="0"/>
      </w:pPr>
      <w:r>
        <w:rPr>
          <w:rtl w:val="0"/>
        </w:rPr>
        <w:t xml:space="preserve">      "orderID" : "20190211g039301",</w:t>
      </w:r>
    </w:p>
    <w:p>
      <w:pPr>
        <w:pStyle w:val="Body"/>
        <w:bidi w:val="0"/>
      </w:pPr>
      <w:r>
        <w:rPr>
          <w:rtl w:val="0"/>
        </w:rPr>
        <w:t xml:space="preserve">      "cancelQty" : "</w:t>
      </w:r>
      <w:ins w:id="224" w:date="2020-02-20T20:18:25Z" w:author="Todd Golub">
        <w:r>
          <w:rPr>
            <w:rtl w:val="0"/>
            <w:lang w:val="en-US"/>
          </w:rPr>
          <w:t>200</w:t>
        </w:r>
      </w:ins>
      <w:r>
        <w:rPr>
          <w:rtl w:val="0"/>
        </w:rPr>
        <w:t>",</w:t>
      </w:r>
    </w:p>
    <w:p>
      <w:pPr>
        <w:pStyle w:val="Body"/>
        <w:bidi w:val="0"/>
      </w:pPr>
      <w:r>
        <w:rPr>
          <w:rtl w:val="0"/>
        </w:rPr>
        <w:t xml:space="preserve">      "leavesQty" : "0",</w:t>
      </w:r>
    </w:p>
    <w:p>
      <w:pPr>
        <w:pStyle w:val="Body"/>
        <w:bidi w:val="0"/>
      </w:pPr>
      <w:r>
        <w:rPr>
          <w:rtl w:val="0"/>
        </w:rPr>
        <w:t xml:space="preserve">      "initiator" : "Customer",</w:t>
      </w:r>
    </w:p>
    <w:p>
      <w:pPr>
        <w:pStyle w:val="Body"/>
        <w:bidi w:val="0"/>
      </w:pPr>
      <w:r>
        <w:rPr>
          <w:rtl w:val="0"/>
        </w:rPr>
        <w:t xml:space="preserve">     </w:t>
      </w:r>
      <w:del w:id="225" w:date="2020-02-20T20:18:49Z" w:author="Todd Golub">
        <w:r>
          <w:rPr>
            <w:rtl w:val="0"/>
            <w:lang w:val="en-US"/>
          </w:rPr>
          <w:delText xml:space="preserve"> "sequenceNumber" : ""</w:delText>
        </w:r>
      </w:del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4" w:author="Todd Golub" w:date="2020-02-21T12:43:08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Missing, need to add</w:t>
      </w:r>
    </w:p>
  </w:comment>
  <w:comment w:id="36" w:author="Todd Golub" w:date="2020-02-20T19:38:13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Conditional field and if we don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have info for it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.</w:t>
      </w:r>
    </w:p>
  </w:comment>
  <w:comment w:id="37" w:author="Todd Golub" w:date="2020-02-20T19:39:29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Conditional field and if we don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have info for it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.</w:t>
      </w:r>
    </w:p>
  </w:comment>
  <w:comment w:id="38" w:author="Todd Golub" w:date="2020-02-20T19:38:59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All ATS only fields</w:t>
      </w:r>
    </w:p>
  </w:comment>
  <w:comment w:id="87" w:author="Todd Golub" w:date="2020-02-20T19:51:31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Make same day for now</w:t>
      </w:r>
    </w:p>
  </w:comment>
  <w:comment w:id="134" w:author="Todd Golub" w:date="2020-02-20T19:58:45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Not confident Im correct in copying the same event timestamp for the orderKeyDate.  This should represent the orderkeydate of the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priorOrderID</w:t>
      </w:r>
      <w:r>
        <w:rPr>
          <w:rFonts w:cs="Arial Unicode MS" w:eastAsia="Arial Unicode MS" w:hint="default"/>
          <w:rtl w:val="0"/>
        </w:rPr>
        <w:t>”</w:t>
      </w:r>
    </w:p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When a new Order Key is assigned, the date and time the orderID was assigned.</w:t>
        <w:br w:type="textWrapping"/>
        <w:t>When a new Order Key is not assigned, the orderKeyDate of the CAT event which is being modified.</w:t>
      </w:r>
      <w:r>
        <w:rPr>
          <w:rFonts w:cs="Arial Unicode MS" w:eastAsia="Arial Unicode MS" w:hint="default"/>
          <w:rtl w:val="0"/>
        </w:rPr>
        <w:t>”</w:t>
      </w:r>
    </w:p>
  </w:comment>
  <w:comment w:id="175" w:author="Todd Golub" w:date="2020-02-20T20:15:27Z"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cs="Arial Unicode MS" w:eastAsia="Arial Unicode MS"/>
          <w:rtl w:val="0"/>
        </w:rPr>
        <w:t>Conditional field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